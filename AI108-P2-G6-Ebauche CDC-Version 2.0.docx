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</w:rPr>
        <w:t>Synthèse du cahier des charges pour le projet 2 : PAND’AMI</w:t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Contexte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Objectif</w:t>
      </w:r>
    </w:p>
    <w:p>
      <w:pPr>
        <w:pStyle w:val="Normal"/>
        <w:jc w:val="left"/>
        <w:rPr>
          <w:b/>
          <w:b/>
          <w:bCs/>
          <w:ins w:id="2" w:author="christian veyssiere" w:date="2020-12-08T08:50:00Z"/>
        </w:rPr>
      </w:pPr>
      <w:r>
        <w:rPr>
          <w:b/>
          <w:bCs/>
        </w:rPr>
        <w:t>Acteur</w:t>
      </w:r>
      <w:ins w:id="0" w:author="Auteur inconnu" w:date="2020-12-08T09:40:02Z">
        <w:r>
          <w:rPr>
            <w:b/>
            <w:bCs/>
          </w:rPr>
          <w:t xml:space="preserve"> </w:t>
        </w:r>
      </w:ins>
      <w:ins w:id="1" w:author="Auteur inconnu" w:date="2020-12-08T09:40:02Z">
        <w:r>
          <w:rPr>
            <w:b/>
            <w:bCs/>
          </w:rPr>
          <w:t>(particuliers, associations, entreprises, ...)</w:t>
        </w:r>
      </w:ins>
    </w:p>
    <w:p>
      <w:pPr>
        <w:pStyle w:val="Normal"/>
        <w:jc w:val="left"/>
        <w:rPr>
          <w:b/>
          <w:b/>
          <w:bCs/>
        </w:rPr>
      </w:pPr>
      <w:ins w:id="3" w:author="christian veyssiere" w:date="2020-12-08T08:50:00Z">
        <w:r>
          <w:rPr>
            <w:b/>
            <w:bCs/>
          </w:rPr>
          <w:t xml:space="preserve">Il est peut être important de les définir ici clairement pour </w:t>
        </w:r>
      </w:ins>
      <w:ins w:id="4" w:author="christian veyssiere" w:date="2020-12-08T08:50:00Z">
        <w:r>
          <w:rPr>
            <w:b/>
            <w:bCs/>
            <w:color w:val="auto"/>
          </w:rPr>
          <w:t>démarrer</w:t>
        </w:r>
      </w:ins>
      <w:ins w:id="5" w:author="christian veyssiere" w:date="2020-12-08T08:50:00Z">
        <w:r>
          <w:rPr>
            <w:b/>
            <w:bCs/>
          </w:rPr>
          <w:t xml:space="preserve"> un travail sur une base partag</w:t>
        </w:r>
      </w:ins>
      <w:ins w:id="6" w:author="christian veyssiere" w:date="2020-12-08T08:51:00Z">
        <w:r>
          <w:rPr>
            <w:b/>
            <w:bCs/>
          </w:rPr>
          <w:t>ée</w:t>
        </w:r>
      </w:ins>
    </w:p>
    <w:p>
      <w:pPr>
        <w:pStyle w:val="Normal"/>
        <w:jc w:val="left"/>
        <w:rPr>
          <w:b/>
          <w:b/>
          <w:bCs/>
          <w:ins w:id="7" w:author="christian veyssiere" w:date="2020-12-08T08:51:00Z"/>
        </w:rPr>
      </w:pPr>
      <w:r>
        <w:rPr>
          <w:b/>
          <w:bCs/>
        </w:rPr>
        <w:t>Action</w:t>
      </w:r>
    </w:p>
    <w:p>
      <w:pPr>
        <w:pStyle w:val="Normal"/>
        <w:jc w:val="left"/>
        <w:rPr>
          <w:b/>
          <w:b/>
          <w:bCs/>
        </w:rPr>
      </w:pPr>
      <w:ins w:id="8" w:author="christian veyssiere" w:date="2020-12-08T08:51:00Z">
        <w:r>
          <w:rPr>
            <w:b/>
            <w:bCs/>
          </w:rPr>
          <w:t>Idem</w:t>
        </w:r>
      </w:ins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Fonctionnalité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Dans un environnement qui évolue (pandémie, confinement), les associations, particuliers et les partenaires souhaitent mieux organiser les services de proximité d’aide à la personne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Créer une application pour gérer les services et les interactions : </w:t>
      </w:r>
      <w:ins w:id="9" w:author="christian veyssiere" w:date="2020-12-08T08:51:00Z">
        <w:r>
          <w:rPr>
            <w:rFonts w:cs="Times New Roman" w:ascii="Times New Roman" w:hAnsi="Times New Roman"/>
            <w:b/>
            <w:bCs/>
            <w:sz w:val="24"/>
            <w:szCs w:val="24"/>
            <w:u w:val="single"/>
          </w:rPr>
          <w:t>2 mots services et interactions qui demandent donc une explication puisque vous débutez le docum</w:t>
        </w:r>
      </w:ins>
      <w:ins w:id="10" w:author="christian veyssiere" w:date="2020-12-08T08:52:00Z">
        <w:r>
          <w:rPr>
            <w:rFonts w:cs="Times New Roman" w:ascii="Times New Roman" w:hAnsi="Times New Roman"/>
            <w:b/>
            <w:bCs/>
            <w:sz w:val="24"/>
            <w:szCs w:val="24"/>
            <w:u w:val="single"/>
          </w:rPr>
          <w:t>ent avec action</w:t>
        </w:r>
      </w:ins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-Gestion</w:t>
      </w:r>
      <w:del w:id="11" w:author="Auteur inconnu" w:date="2020-12-08T09:32:10Z">
        <w:r>
          <w:rPr>
            <w:rFonts w:cs="Times New Roman" w:ascii="Times New Roman" w:hAnsi="Times New Roman"/>
            <w:sz w:val="24"/>
            <w:szCs w:val="24"/>
            <w:u w:val="single"/>
          </w:rPr>
          <w:delText>s</w:delText>
        </w:r>
      </w:del>
      <w:r>
        <w:rPr>
          <w:rFonts w:cs="Times New Roman" w:ascii="Times New Roman" w:hAnsi="Times New Roman"/>
          <w:sz w:val="24"/>
          <w:szCs w:val="24"/>
          <w:u w:val="single"/>
        </w:rPr>
        <w:t xml:space="preserve"> administrative</w:t>
      </w:r>
      <w:del w:id="12" w:author="Auteur inconnu" w:date="2020-12-08T09:32:58Z">
        <w:r>
          <w:rPr>
            <w:rFonts w:cs="Times New Roman" w:ascii="Times New Roman" w:hAnsi="Times New Roman"/>
            <w:sz w:val="24"/>
            <w:szCs w:val="24"/>
            <w:u w:val="single"/>
          </w:rPr>
          <w:delText>s</w:delText>
        </w:r>
      </w:del>
      <w:r>
        <w:rPr>
          <w:rFonts w:cs="Times New Roman" w:ascii="Times New Roman" w:hAnsi="Times New Roman"/>
          <w:sz w:val="24"/>
          <w:szCs w:val="24"/>
          <w:u w:val="single"/>
        </w:rPr>
        <w:t> 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(Bénéficiaires, volontaires et Partenaires)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-Gestion</w:t>
      </w:r>
      <w:del w:id="13" w:author="Auteur inconnu" w:date="2020-12-08T09:33:03Z">
        <w:r>
          <w:rPr>
            <w:rFonts w:cs="Times New Roman" w:ascii="Times New Roman" w:hAnsi="Times New Roman"/>
            <w:sz w:val="24"/>
            <w:szCs w:val="24"/>
            <w:u w:val="single"/>
          </w:rPr>
          <w:delText>s</w:delText>
        </w:r>
      </w:del>
      <w:r>
        <w:rPr>
          <w:rFonts w:cs="Times New Roman" w:ascii="Times New Roman" w:hAnsi="Times New Roman"/>
          <w:sz w:val="24"/>
          <w:szCs w:val="24"/>
          <w:u w:val="single"/>
        </w:rPr>
        <w:t xml:space="preserve"> d’intervention</w:t>
      </w:r>
      <w:del w:id="14" w:author="Auteur inconnu" w:date="2020-12-08T09:33:00Z">
        <w:r>
          <w:rPr>
            <w:rFonts w:cs="Times New Roman" w:ascii="Times New Roman" w:hAnsi="Times New Roman"/>
            <w:sz w:val="24"/>
            <w:szCs w:val="24"/>
            <w:u w:val="single"/>
          </w:rPr>
          <w:delText>s</w:delText>
        </w:r>
      </w:del>
      <w:r>
        <w:rPr>
          <w:rFonts w:cs="Times New Roman" w:ascii="Times New Roman" w:hAnsi="Times New Roman"/>
          <w:sz w:val="24"/>
          <w:szCs w:val="24"/>
          <w:u w:val="single"/>
        </w:rPr>
        <w:t xml:space="preserve"> 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Nature et Cadre d’exécution d’un service ou d’un besoin</w:t>
      </w:r>
    </w:p>
    <w:p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left"/>
        <w:rPr>
          <w:rFonts w:ascii="Times New Roman" w:hAnsi="Times New Roman" w:cs="Times New Roman"/>
          <w:ins w:id="15" w:author="christian veyssiere" w:date="2020-12-08T08:49:00Z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-Pilotage de l’activité</w:t>
      </w:r>
    </w:p>
    <w:p>
      <w:pPr>
        <w:pStyle w:val="PlainText"/>
        <w:jc w:val="left"/>
        <w:rPr>
          <w:rFonts w:ascii="Times New Roman" w:hAnsi="Times New Roman" w:cs="Times New Roman"/>
          <w:ins w:id="17" w:author="christian veyssiere" w:date="2020-12-08T08:49:00Z"/>
          <w:sz w:val="24"/>
          <w:szCs w:val="24"/>
        </w:rPr>
      </w:pPr>
      <w:ins w:id="16" w:author="christian veyssiere" w:date="2020-12-08T08:49:00Z">
        <w:r>
          <w:rPr>
            <w:rFonts w:cs="Times New Roman" w:ascii="Times New Roman" w:hAnsi="Times New Roman"/>
            <w:sz w:val="24"/>
            <w:szCs w:val="24"/>
          </w:rPr>
        </w:r>
      </w:ins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ins w:id="18" w:author="christian veyssiere" w:date="2020-12-08T08:52:00Z">
        <w:r>
          <w:rPr>
            <w:rFonts w:cs="Times New Roman" w:ascii="Times New Roman" w:hAnsi="Times New Roman"/>
            <w:sz w:val="24"/>
            <w:szCs w:val="24"/>
          </w:rPr>
          <w:t>La vision des fonctionnalités (qui ressemble plus à de futures IHM)</w:t>
        </w:r>
      </w:ins>
      <w:ins w:id="19" w:author="christian veyssiere" w:date="2020-12-08T08:53:00Z">
        <w:r>
          <w:rPr>
            <w:rFonts w:cs="Times New Roman" w:ascii="Times New Roman" w:hAnsi="Times New Roman"/>
            <w:sz w:val="24"/>
            <w:szCs w:val="24"/>
          </w:rPr>
          <w:t xml:space="preserve"> par le prisme de l'acteur est un raisonnement intellectuel mais qui doit dans le CDC, se traduire par une représentation par processus </w:t>
        </w:r>
      </w:ins>
      <w:ins w:id="20" w:author="christian veyssiere" w:date="2020-12-08T08:54:00Z">
        <w:r>
          <w:rPr>
            <w:rFonts w:cs="Times New Roman" w:ascii="Times New Roman" w:hAnsi="Times New Roman"/>
            <w:sz w:val="24"/>
            <w:szCs w:val="24"/>
          </w:rPr>
          <w:t>. En effet un processus est un groupe fonctionnel qui voit interagir un ou plusieurs acteurs</w:t>
        </w:r>
      </w:ins>
      <w:ins w:id="21" w:author="christian veyssiere" w:date="2020-12-08T08:55:00Z">
        <w:r>
          <w:rPr>
            <w:rFonts w:cs="Times New Roman" w:ascii="Times New Roman" w:hAnsi="Times New Roman"/>
            <w:sz w:val="24"/>
            <w:szCs w:val="24"/>
          </w:rPr>
          <w:t>, et forme donc un ensemble fonctionnel commun.</w:t>
        </w:r>
      </w:ins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Volontaires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-S’inscrire dans l’application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-Réserver une action</w:t>
      </w:r>
      <w:ins w:id="22" w:author="christian veyssiere" w:date="2020-12-08T08:56:00Z">
        <w:r>
          <w:rPr>
            <w:rFonts w:cs="Times New Roman" w:ascii="Times New Roman" w:hAnsi="Times New Roman"/>
            <w:sz w:val="24"/>
            <w:szCs w:val="24"/>
          </w:rPr>
          <w:t xml:space="preserve"> la notion de réservation sous entend l'existence préalable de l'action. Cela signifie que vous exprimez une fonctionnalité d</w:t>
        </w:r>
      </w:ins>
      <w:ins w:id="23" w:author="christian veyssiere" w:date="2020-12-08T08:57:00Z">
        <w:r>
          <w:rPr>
            <w:rFonts w:cs="Times New Roman" w:ascii="Times New Roman" w:hAnsi="Times New Roman"/>
            <w:sz w:val="24"/>
            <w:szCs w:val="24"/>
          </w:rPr>
          <w:t xml:space="preserve">écoulant d'une autre qui n'a pas été expliqué. 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-Proposer des services/Disponibilité</w:t>
      </w:r>
      <w:ins w:id="24" w:author="christian veyssiere" w:date="2020-12-08T08:57:00Z">
        <w:r>
          <w:rPr>
            <w:rFonts w:cs="Times New Roman" w:ascii="Times New Roman" w:hAnsi="Times New Roman"/>
            <w:sz w:val="24"/>
            <w:szCs w:val="24"/>
          </w:rPr>
          <w:t xml:space="preserve"> service et disponibilité sot des choses indépendantes. Traitez un sujet à la fois dans son </w:t>
        </w:r>
      </w:ins>
      <w:ins w:id="25" w:author="christian veyssiere" w:date="2020-12-08T08:58:00Z">
        <w:r>
          <w:rPr>
            <w:rFonts w:cs="Times New Roman" w:ascii="Times New Roman" w:hAnsi="Times New Roman"/>
            <w:sz w:val="24"/>
            <w:szCs w:val="24"/>
          </w:rPr>
          <w:t>contexte.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-Répondre à un service</w:t>
      </w:r>
      <w:ins w:id="26" w:author="christian veyssiere" w:date="2020-12-08T09:06:00Z">
        <w:r>
          <w:rPr>
            <w:rFonts w:cs="Times New Roman" w:ascii="Times New Roman" w:hAnsi="Times New Roman"/>
            <w:sz w:val="24"/>
            <w:szCs w:val="24"/>
          </w:rPr>
          <w:t xml:space="preserve"> définition préalable de service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-Etat d’avancement de service</w:t>
      </w:r>
      <w:ins w:id="27" w:author="christian veyssiere" w:date="2020-12-08T09:06:00Z">
        <w:r>
          <w:rPr>
            <w:rFonts w:cs="Times New Roman" w:ascii="Times New Roman" w:hAnsi="Times New Roman"/>
            <w:sz w:val="24"/>
            <w:szCs w:val="24"/>
          </w:rPr>
          <w:t xml:space="preserve"> est-ce le service dont on suit l'avancement ou sa proposition voir son </w:t>
        </w:r>
      </w:ins>
      <w:ins w:id="28" w:author="christian veyssiere" w:date="2020-12-08T09:07:00Z">
        <w:r>
          <w:rPr>
            <w:rFonts w:cs="Times New Roman" w:ascii="Times New Roman" w:hAnsi="Times New Roman"/>
            <w:sz w:val="24"/>
            <w:szCs w:val="24"/>
          </w:rPr>
          <w:t>rendu ?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-Retour d’expérience</w:t>
      </w:r>
      <w:ins w:id="29" w:author="christian veyssiere" w:date="2020-12-08T09:07:00Z">
        <w:r>
          <w:rPr>
            <w:rFonts w:cs="Times New Roman" w:ascii="Times New Roman" w:hAnsi="Times New Roman"/>
            <w:sz w:val="24"/>
            <w:szCs w:val="24"/>
          </w:rPr>
          <w:t xml:space="preserve"> générique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-Créer un compte</w:t>
      </w:r>
      <w:ins w:id="30" w:author="christian veyssiere" w:date="2020-12-08T09:07:00Z">
        <w:r>
          <w:rPr>
            <w:rFonts w:cs="Times New Roman" w:ascii="Times New Roman" w:hAnsi="Times New Roman"/>
            <w:sz w:val="24"/>
            <w:szCs w:val="24"/>
          </w:rPr>
          <w:t xml:space="preserve"> on ne sait pas de quoi découle ce besoin.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-Remplir un formulaire</w:t>
      </w:r>
      <w:ins w:id="31" w:author="christian veyssiere" w:date="2020-12-08T09:07:00Z">
        <w:r>
          <w:rPr>
            <w:rFonts w:cs="Times New Roman" w:ascii="Times New Roman" w:hAnsi="Times New Roman"/>
            <w:sz w:val="24"/>
            <w:szCs w:val="24"/>
          </w:rPr>
          <w:t xml:space="preserve"> c'est une activité dans une IHM qui ne traduit pas un besoin fonc</w:t>
        </w:r>
      </w:ins>
      <w:ins w:id="32" w:author="christian veyssiere" w:date="2020-12-08T09:08:00Z">
        <w:r>
          <w:rPr>
            <w:rFonts w:cs="Times New Roman" w:ascii="Times New Roman" w:hAnsi="Times New Roman"/>
            <w:sz w:val="24"/>
            <w:szCs w:val="24"/>
          </w:rPr>
          <w:t>tionnel. Personne n'a besoin de remplir un formulaire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-Sélectionner un service</w:t>
      </w:r>
      <w:ins w:id="33" w:author="christian veyssiere" w:date="2020-12-08T09:08:00Z">
        <w:r>
          <w:rPr>
            <w:rFonts w:cs="Times New Roman" w:ascii="Times New Roman" w:hAnsi="Times New Roman"/>
            <w:sz w:val="24"/>
            <w:szCs w:val="24"/>
          </w:rPr>
          <w:t xml:space="preserve"> pourquoi faire ? Ne confondez pas les actions que l'on peut avoir avec u</w:t>
        </w:r>
      </w:ins>
      <w:ins w:id="34" w:author="christian veyssiere" w:date="2020-12-08T09:09:00Z">
        <w:r>
          <w:rPr>
            <w:rFonts w:cs="Times New Roman" w:ascii="Times New Roman" w:hAnsi="Times New Roman"/>
            <w:sz w:val="24"/>
            <w:szCs w:val="24"/>
          </w:rPr>
          <w:t>ne IHM et les fonctionnalités liées au besoin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-Position</w:t>
      </w:r>
      <w:ins w:id="35" w:author="christian veyssiere" w:date="2020-12-08T09:09:00Z">
        <w:r>
          <w:rPr>
            <w:rFonts w:cs="Times New Roman" w:ascii="Times New Roman" w:hAnsi="Times New Roman"/>
            <w:sz w:val="24"/>
            <w:szCs w:val="24"/>
          </w:rPr>
          <w:t> ?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-Déclarer l’avancement</w:t>
      </w:r>
      <w:ins w:id="36" w:author="christian veyssiere" w:date="2020-12-08T09:09:00Z">
        <w:r>
          <w:rPr>
            <w:rFonts w:cs="Times New Roman" w:ascii="Times New Roman" w:hAnsi="Times New Roman"/>
            <w:sz w:val="24"/>
            <w:szCs w:val="24"/>
          </w:rPr>
          <w:t xml:space="preserve"> l'avancement n'est pas déclaratif mais constaté par une évolution d'un processus</w:t>
        </w:r>
      </w:ins>
      <w:ins w:id="37" w:author="christian veyssiere" w:date="2020-12-08T09:10:00Z">
        <w:r>
          <w:rPr>
            <w:rFonts w:cs="Times New Roman" w:ascii="Times New Roman" w:hAnsi="Times New Roman"/>
            <w:sz w:val="24"/>
            <w:szCs w:val="24"/>
          </w:rPr>
          <w:t>.</w:t>
        </w:r>
      </w:ins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>-Noter le bénéficiaire</w:t>
      </w:r>
      <w:ins w:id="38" w:author="christian veyssiere" w:date="2020-12-08T09:10:00Z">
        <w:r>
          <w:rPr>
            <w:rFonts w:cs="Times New Roman" w:ascii="Times New Roman" w:hAnsi="Times New Roman"/>
            <w:sz w:val="24"/>
            <w:szCs w:val="24"/>
          </w:rPr>
          <w:t xml:space="preserve"> est-ce bien le bénéficiaire que l'on note ? </w:t>
        </w:r>
      </w:ins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Bénéficiaires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-S’inscrire dans l’application</w:t>
      </w:r>
      <w:ins w:id="39" w:author="christian veyssiere" w:date="2020-12-08T09:10:00Z">
        <w:r>
          <w:rPr>
            <w:rFonts w:cs="Times New Roman" w:ascii="Times New Roman" w:hAnsi="Times New Roman"/>
            <w:sz w:val="24"/>
            <w:szCs w:val="24"/>
          </w:rPr>
          <w:t xml:space="preserve"> Pourquoi </w:t>
        </w:r>
      </w:ins>
      <w:ins w:id="40" w:author="christian veyssiere" w:date="2020-12-08T09:11:00Z">
        <w:r>
          <w:rPr>
            <w:rFonts w:cs="Times New Roman" w:ascii="Times New Roman" w:hAnsi="Times New Roman"/>
            <w:sz w:val="24"/>
            <w:szCs w:val="24"/>
          </w:rPr>
          <w:t>et s'inscrit-on dans l'appli ou pour un objectif ?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-Demander un service/Délai</w:t>
      </w:r>
      <w:ins w:id="41" w:author="christian veyssiere" w:date="2020-12-08T09:11:00Z">
        <w:r>
          <w:rPr>
            <w:rFonts w:cs="Times New Roman" w:ascii="Times New Roman" w:hAnsi="Times New Roman"/>
            <w:sz w:val="24"/>
            <w:szCs w:val="24"/>
          </w:rPr>
          <w:t xml:space="preserve"> service ? Délai ? 2 notions...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-Répondre à une demande de volontaire</w:t>
      </w:r>
      <w:ins w:id="42" w:author="christian veyssiere" w:date="2020-12-08T09:11:00Z">
        <w:r>
          <w:rPr>
            <w:rFonts w:cs="Times New Roman" w:ascii="Times New Roman" w:hAnsi="Times New Roman"/>
            <w:sz w:val="24"/>
            <w:szCs w:val="24"/>
          </w:rPr>
          <w:t xml:space="preserve"> qu'est-ce qu'une demande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-Noter un volontaire </w:t>
      </w:r>
      <w:ins w:id="43" w:author="christian veyssiere" w:date="2020-12-08T09:11:00Z">
        <w:r>
          <w:rPr>
            <w:rFonts w:cs="Times New Roman" w:ascii="Times New Roman" w:hAnsi="Times New Roman"/>
            <w:sz w:val="24"/>
            <w:szCs w:val="24"/>
          </w:rPr>
          <w:t>Idem</w:t>
        </w:r>
      </w:ins>
      <w:ins w:id="44" w:author="christian veyssiere" w:date="2020-12-08T09:12:00Z">
        <w:r>
          <w:rPr>
            <w:rFonts w:cs="Times New Roman" w:ascii="Times New Roman" w:hAnsi="Times New Roman"/>
            <w:sz w:val="24"/>
            <w:szCs w:val="24"/>
          </w:rPr>
          <w:t xml:space="preserve"> précédent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-Réserver un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-Suivre le service/contacter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-Créer un compte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-Remplir un formulaire pour exprimer son besoin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-Evaluer le volontaire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-Sélectionner une catégorie de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-Disponibilité de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-Consulter l’avancement de volontaire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del w:id="46" w:author="Auteur inconnu" w:date="2020-12-08T09:39:39Z"/>
        </w:rPr>
      </w:pPr>
      <w:del w:id="45" w:author="Auteur inconnu" w:date="2020-12-08T09:39:39Z">
        <w:r>
          <w:rPr>
            <w:rFonts w:cs="Times New Roman" w:ascii="Times New Roman" w:hAnsi="Times New Roman"/>
            <w:sz w:val="24"/>
            <w:szCs w:val="24"/>
          </w:rPr>
          <w:delText>-Partenaires</w:delText>
        </w:r>
      </w:del>
    </w:p>
    <w:p>
      <w:pPr>
        <w:pStyle w:val="PlainText"/>
        <w:rPr>
          <w:rFonts w:ascii="Times New Roman" w:hAnsi="Times New Roman" w:cs="Times New Roman"/>
          <w:sz w:val="24"/>
          <w:szCs w:val="24"/>
          <w:del w:id="48" w:author="Auteur inconnu" w:date="2020-12-08T09:39:39Z"/>
        </w:rPr>
      </w:pPr>
      <w:del w:id="47" w:author="Auteur inconnu" w:date="2020-12-08T09:39:39Z">
        <w:r>
          <w:rPr>
            <w:rFonts w:cs="Times New Roman" w:ascii="Times New Roman" w:hAnsi="Times New Roman"/>
            <w:sz w:val="24"/>
            <w:szCs w:val="24"/>
          </w:rPr>
          <w:delText>(Asso/particuliers</w:delText>
        </w:r>
      </w:del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del w:id="49" w:author="Auteur inconnu" w:date="2020-12-08T09:39:39Z">
        <w:r>
          <w:rPr>
            <w:rFonts w:cs="Times New Roman" w:ascii="Times New Roman" w:hAnsi="Times New Roman"/>
            <w:sz w:val="24"/>
            <w:szCs w:val="24"/>
          </w:rPr>
          <w:delText>/Grand magasins…)</w:delText>
        </w:r>
      </w:del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Accès à tous les actions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-Proposer un aide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-Piloter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-Bilan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-Suivi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-Organisation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-Consulter le rapport des services effectués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-Remplir un formulaire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Est-ce que on peut considérer le client comme une association ? </w:t>
      </w:r>
      <w:ins w:id="50" w:author="christian veyssiere" w:date="2020-12-08T09:12:00Z">
        <w:r>
          <w:rPr>
            <w:rFonts w:cs="Times New Roman" w:ascii="Times New Roman" w:hAnsi="Times New Roman"/>
            <w:sz w:val="28"/>
            <w:szCs w:val="28"/>
          </w:rPr>
          <w:t>Oui mais cela ne change rien.</w:t>
        </w:r>
      </w:ins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Est-ce que le pilotage ça fait partie des objectifs ?</w:t>
      </w:r>
      <w:ins w:id="51" w:author="christian veyssiere" w:date="2020-12-08T09:12:00Z">
        <w:r>
          <w:rPr>
            <w:rFonts w:cs="Times New Roman" w:ascii="Times New Roman" w:hAnsi="Times New Roman"/>
            <w:sz w:val="28"/>
            <w:szCs w:val="28"/>
          </w:rPr>
          <w:t xml:space="preserve"> Le pilotage est intrinsèquement u objectif car il permet</w:t>
        </w:r>
      </w:ins>
      <w:ins w:id="52" w:author="christian veyssiere" w:date="2020-12-08T09:13:00Z">
        <w:r>
          <w:rPr>
            <w:rFonts w:cs="Times New Roman" w:ascii="Times New Roman" w:hAnsi="Times New Roman"/>
            <w:sz w:val="28"/>
            <w:szCs w:val="28"/>
          </w:rPr>
          <w:t xml:space="preserve"> de suivi des processus et permet l'automatisation des interactions entre les acteurs</w:t>
        </w:r>
      </w:ins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Est-ce que le statut ponctuel ou régulier des volontaires doit être ajouté dans le cahier des charges ? </w:t>
      </w:r>
      <w:ins w:id="53" w:author="christian veyssiere" w:date="2020-12-08T09:13:00Z">
        <w:r>
          <w:rPr>
            <w:rFonts w:cs="Times New Roman" w:ascii="Times New Roman" w:hAnsi="Times New Roman"/>
            <w:sz w:val="28"/>
            <w:szCs w:val="28"/>
          </w:rPr>
          <w:t>Je ne sais pas ce qu'est un statut.</w:t>
        </w:r>
      </w:ins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Est-ce que le volontaire a le choix de proposer n’importe quel service ou de se limiter au service existant ?</w:t>
      </w:r>
      <w:ins w:id="54" w:author="christian veyssiere" w:date="2020-12-08T09:14:00Z">
        <w:r>
          <w:rPr>
            <w:rFonts w:cs="Times New Roman" w:ascii="Times New Roman" w:hAnsi="Times New Roman"/>
            <w:sz w:val="28"/>
            <w:szCs w:val="28"/>
          </w:rPr>
          <w:t xml:space="preserve"> La caractérisation et la définition d'un service vous aidera à concrétiser cette notion.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Est-ce que chaque utilisateur peut générer son propre bilan au lieu de passer par les partenaires ?</w:t>
      </w:r>
      <w:ins w:id="55" w:author="christian veyssiere" w:date="2020-12-08T09:15:00Z">
        <w:r>
          <w:rPr>
            <w:rFonts w:cs="Times New Roman" w:ascii="Times New Roman" w:hAnsi="Times New Roman"/>
            <w:sz w:val="28"/>
            <w:szCs w:val="28"/>
          </w:rPr>
          <w:t xml:space="preserve"> De quel bilan parle-t-on ? Qu'est-ce qu'un partenaire ? Qu'entendez-vous par générer ?</w:t>
        </w:r>
      </w:ins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bidi w:val="0"/>
      <w:spacing w:lineRule="auto" w:line="256" w:before="0" w:after="160"/>
      <w:ind w:hanging="0"/>
    </w:pPr>
    <w:rPr>
      <w:rFonts w:ascii="Calibri" w:hAnsi="Calibri" w:eastAsia="SimSun" w:cs="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TextebrutCar">
    <w:name w:val="Texte brut Car"/>
    <w:basedOn w:val="DefaultParagraphFont"/>
    <w:qFormat/>
    <w:rPr>
      <w:rFonts w:ascii="Consolas" w:hAnsi="Consolas" w:cs="Consolas"/>
      <w:sz w:val="21"/>
      <w:szCs w:val="2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qFormat/>
    <w:pPr>
      <w:numPr>
        <w:ilvl w:val="0"/>
        <w:numId w:val="0"/>
      </w:numPr>
      <w:spacing w:lineRule="atLeast" w:line="100" w:before="0" w:after="0"/>
      <w:ind w:hanging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LibreOffice/6.3.3.2$Windows_X86_64 LibreOffice_project/a64200df03143b798afd1ec74a12ab50359878ed</Application>
  <Pages>3</Pages>
  <Words>560</Words>
  <Characters>3146</Characters>
  <CharactersWithSpaces>3655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2020-12-07T15:45:00Z</dcterms:created>
  <dc:creator>SARRAJ Khaled</dc:creator>
  <dc:description/>
  <dc:language>fr-FR</dc:language>
  <cp:lastModifiedBy/>
  <dcterms:modified xsi:type="dcterms:W3CDTF">2020-12-08T09:40:31Z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